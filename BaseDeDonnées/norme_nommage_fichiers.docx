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849" w:rsidRDefault="00611ED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Norme</w:t>
      </w:r>
      <w:r w:rsidR="003E4849">
        <w:rPr>
          <w:rFonts w:ascii="Segoe UI" w:hAnsi="Segoe UI" w:cs="Segoe UI"/>
          <w:sz w:val="21"/>
          <w:szCs w:val="21"/>
          <w:shd w:val="clear" w:color="auto" w:fill="FFFFFF"/>
        </w:rPr>
        <w:t xml:space="preserve"> de nommage des fichiers en fonction de l'année, promotion, semestre, </w:t>
      </w:r>
      <w:proofErr w:type="spellStart"/>
      <w:r w:rsidR="003E4849">
        <w:rPr>
          <w:rFonts w:ascii="Segoe UI" w:hAnsi="Segoe UI" w:cs="Segoe UI"/>
          <w:sz w:val="21"/>
          <w:szCs w:val="21"/>
          <w:shd w:val="clear" w:color="auto" w:fill="FFFFFF"/>
        </w:rPr>
        <w:t>ue</w:t>
      </w:r>
      <w:proofErr w:type="spellEnd"/>
      <w:r w:rsidR="003E4849">
        <w:rPr>
          <w:rFonts w:ascii="Segoe UI" w:hAnsi="Segoe UI" w:cs="Segoe UI"/>
          <w:sz w:val="21"/>
          <w:szCs w:val="21"/>
          <w:shd w:val="clear" w:color="auto" w:fill="FFFFFF"/>
        </w:rPr>
        <w:t>, matières, ...</w:t>
      </w:r>
      <w:proofErr w:type="spellStart"/>
      <w:r w:rsidR="003E4849">
        <w:rPr>
          <w:rFonts w:ascii="Segoe UI" w:hAnsi="Segoe UI" w:cs="Segoe UI"/>
          <w:sz w:val="21"/>
          <w:szCs w:val="21"/>
          <w:shd w:val="clear" w:color="auto" w:fill="FFFFFF"/>
        </w:rPr>
        <w:t>etc</w:t>
      </w:r>
      <w:proofErr w:type="spellEnd"/>
      <w:r w:rsidR="003E4849">
        <w:rPr>
          <w:rFonts w:ascii="Segoe UI" w:hAnsi="Segoe UI" w:cs="Segoe UI"/>
          <w:sz w:val="21"/>
          <w:szCs w:val="21"/>
          <w:shd w:val="clear" w:color="auto" w:fill="FFFFFF"/>
        </w:rPr>
        <w:t> :</w:t>
      </w:r>
    </w:p>
    <w:p w:rsidR="00611ED2" w:rsidRDefault="00611ED2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611ED2" w:rsidRDefault="00611ED2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FormationEtudiant_Année</w:t>
      </w:r>
      <w:r w:rsidR="0003357A">
        <w:rPr>
          <w:rFonts w:ascii="Segoe UI" w:hAnsi="Segoe UI" w:cs="Segoe UI"/>
          <w:sz w:val="21"/>
          <w:szCs w:val="21"/>
          <w:shd w:val="clear" w:color="auto" w:fill="FFFFFF"/>
        </w:rPr>
        <w:t>ScolaireDébut-AnnéeScolaireFin_SemestreConcerné_U</w:t>
      </w:r>
      <w:r w:rsidR="0057450F">
        <w:rPr>
          <w:rFonts w:ascii="Segoe UI" w:hAnsi="Segoe UI" w:cs="Segoe UI"/>
          <w:sz w:val="21"/>
          <w:szCs w:val="21"/>
          <w:shd w:val="clear" w:color="auto" w:fill="FFFFFF"/>
        </w:rPr>
        <w:t>E</w:t>
      </w:r>
      <w:r w:rsidR="0003357A">
        <w:rPr>
          <w:rFonts w:ascii="Segoe UI" w:hAnsi="Segoe UI" w:cs="Segoe UI"/>
          <w:sz w:val="21"/>
          <w:szCs w:val="21"/>
          <w:shd w:val="clear" w:color="auto" w:fill="FFFFFF"/>
        </w:rPr>
        <w:t>Concernée_AbréviationMatière.ExtensionFichie</w:t>
      </w:r>
      <w:r w:rsidR="00007D19">
        <w:rPr>
          <w:rFonts w:ascii="Segoe UI" w:hAnsi="Segoe UI" w:cs="Segoe UI"/>
          <w:sz w:val="21"/>
          <w:szCs w:val="21"/>
          <w:shd w:val="clear" w:color="auto" w:fill="FFFFFF"/>
        </w:rPr>
        <w:t>r</w:t>
      </w:r>
    </w:p>
    <w:p w:rsidR="00007D19" w:rsidRDefault="00007D1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007D19" w:rsidRDefault="00007D19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AnnéeScolaire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: INFO1, INFO2 ou LPDIOC.</w:t>
      </w:r>
    </w:p>
    <w:p w:rsidR="00007D19" w:rsidRDefault="001F2EF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 w:rsidR="00007D19">
        <w:rPr>
          <w:rFonts w:ascii="Segoe UI" w:hAnsi="Segoe UI" w:cs="Segoe UI"/>
          <w:sz w:val="21"/>
          <w:szCs w:val="21"/>
          <w:shd w:val="clear" w:color="auto" w:fill="FFFFFF"/>
        </w:rPr>
        <w:t>AnnéeScol</w:t>
      </w:r>
      <w:r>
        <w:rPr>
          <w:rFonts w:ascii="Segoe UI" w:hAnsi="Segoe UI" w:cs="Segoe UI"/>
          <w:sz w:val="21"/>
          <w:szCs w:val="21"/>
          <w:shd w:val="clear" w:color="auto" w:fill="FFFFFF"/>
        </w:rPr>
        <w:t>ai</w:t>
      </w:r>
      <w:r w:rsidR="00007D19">
        <w:rPr>
          <w:rFonts w:ascii="Segoe UI" w:hAnsi="Segoe UI" w:cs="Segoe UI"/>
          <w:sz w:val="21"/>
          <w:szCs w:val="21"/>
          <w:shd w:val="clear" w:color="auto" w:fill="FFFFFF"/>
        </w:rPr>
        <w:t>reDébut</w:t>
      </w:r>
      <w:proofErr w:type="spellEnd"/>
      <w:r w:rsidR="00007D19">
        <w:rPr>
          <w:rFonts w:ascii="Segoe UI" w:hAnsi="Segoe UI" w:cs="Segoe UI"/>
          <w:sz w:val="21"/>
          <w:szCs w:val="21"/>
          <w:shd w:val="clear" w:color="auto" w:fill="FFFFFF"/>
        </w:rPr>
        <w:t> : 2018 par exemple.</w:t>
      </w:r>
    </w:p>
    <w:p w:rsidR="001F2EF5" w:rsidRDefault="001F2EF5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AnnéeScolaireFin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: 2018 par exemple.</w:t>
      </w:r>
    </w:p>
    <w:p w:rsidR="00A77CB9" w:rsidRDefault="00A77CB9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A77CB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-</w:t>
      </w:r>
      <w:proofErr w:type="spellStart"/>
      <w:proofErr w:type="gramStart"/>
      <w:r w:rsidRPr="00A77CB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SemestreConcerné</w:t>
      </w:r>
      <w:proofErr w:type="spellEnd"/>
      <w:r w:rsidRPr="00A77CB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 :</w:t>
      </w:r>
      <w:proofErr w:type="gramEnd"/>
      <w:r w:rsidRPr="00A77CB9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S1,S2, S3, S4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, S5 </w:t>
      </w:r>
      <w:proofErr w:type="spellStart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ou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 S6.</w:t>
      </w:r>
    </w:p>
    <w:p w:rsidR="0057450F" w:rsidRDefault="0057450F">
      <w:pPr>
        <w:rPr>
          <w:rFonts w:ascii="Segoe UI" w:hAnsi="Segoe UI" w:cs="Segoe UI"/>
          <w:sz w:val="21"/>
          <w:szCs w:val="21"/>
          <w:shd w:val="clear" w:color="auto" w:fill="FFFFFF"/>
        </w:rPr>
      </w:pPr>
      <w:r w:rsidRPr="0057450F">
        <w:rPr>
          <w:rFonts w:ascii="Segoe UI" w:hAnsi="Segoe UI" w:cs="Segoe UI"/>
          <w:sz w:val="21"/>
          <w:szCs w:val="21"/>
          <w:shd w:val="clear" w:color="auto" w:fill="FFFFFF"/>
        </w:rPr>
        <w:t>-</w:t>
      </w:r>
      <w:proofErr w:type="spellStart"/>
      <w:r w:rsidRPr="0057450F">
        <w:rPr>
          <w:rFonts w:ascii="Segoe UI" w:hAnsi="Segoe UI" w:cs="Segoe UI"/>
          <w:sz w:val="21"/>
          <w:szCs w:val="21"/>
          <w:shd w:val="clear" w:color="auto" w:fill="FFFFFF"/>
        </w:rPr>
        <w:t>UEConcernée</w:t>
      </w:r>
      <w:proofErr w:type="spellEnd"/>
      <w:r w:rsidRPr="0057450F">
        <w:rPr>
          <w:rFonts w:ascii="Segoe UI" w:hAnsi="Segoe UI" w:cs="Segoe UI"/>
          <w:sz w:val="21"/>
          <w:szCs w:val="21"/>
          <w:shd w:val="clear" w:color="auto" w:fill="FFFFFF"/>
        </w:rPr>
        <w:t xml:space="preserve"> : U31, U32, U33, e</w:t>
      </w:r>
      <w:r>
        <w:rPr>
          <w:rFonts w:ascii="Segoe UI" w:hAnsi="Segoe UI" w:cs="Segoe UI"/>
          <w:sz w:val="21"/>
          <w:szCs w:val="21"/>
          <w:shd w:val="clear" w:color="auto" w:fill="FFFFFF"/>
        </w:rPr>
        <w:t>tc.</w:t>
      </w:r>
    </w:p>
    <w:p w:rsidR="00744237" w:rsidRDefault="00744237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spellStart"/>
      <w:r>
        <w:rPr>
          <w:rFonts w:ascii="Segoe UI" w:hAnsi="Segoe UI" w:cs="Segoe UI"/>
          <w:sz w:val="21"/>
          <w:szCs w:val="21"/>
          <w:shd w:val="clear" w:color="auto" w:fill="FFFFFF"/>
        </w:rPr>
        <w:t>AbréviationMatière</w:t>
      </w:r>
      <w:proofErr w:type="spellEnd"/>
      <w:r>
        <w:rPr>
          <w:rFonts w:ascii="Segoe UI" w:hAnsi="Segoe UI" w:cs="Segoe UI"/>
          <w:sz w:val="21"/>
          <w:szCs w:val="21"/>
          <w:shd w:val="clear" w:color="auto" w:fill="FFFFFF"/>
        </w:rPr>
        <w:t> : SE-3, RX-</w:t>
      </w: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2 ,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APA ,etc.</w:t>
      </w:r>
    </w:p>
    <w:p w:rsidR="00744237" w:rsidRDefault="00744237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744237" w:rsidRDefault="0076064A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Exemple complet :</w:t>
      </w:r>
    </w:p>
    <w:p w:rsidR="0076064A" w:rsidRDefault="0076064A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76064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INFO2_2018-2019_S3_UE31_APA.x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 xml:space="preserve">ls </w:t>
      </w:r>
    </w:p>
    <w:p w:rsidR="00EB4894" w:rsidRDefault="00EB4894" w:rsidP="00EB4894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  <w:r w:rsidRPr="0076064A"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INFO2_2018-2019_S3_UE31_APA.</w:t>
      </w:r>
      <w:r>
        <w:rPr>
          <w:rFonts w:ascii="Segoe UI" w:hAnsi="Segoe UI" w:cs="Segoe UI"/>
          <w:sz w:val="21"/>
          <w:szCs w:val="21"/>
          <w:shd w:val="clear" w:color="auto" w:fill="FFFFFF"/>
          <w:lang w:val="en-US"/>
        </w:rPr>
        <w:t>csv</w:t>
      </w:r>
    </w:p>
    <w:p w:rsidR="00E3286B" w:rsidRDefault="00E3286B" w:rsidP="00EB4894">
      <w:pPr>
        <w:rPr>
          <w:rFonts w:ascii="Segoe UI" w:hAnsi="Segoe UI" w:cs="Segoe UI"/>
          <w:sz w:val="21"/>
          <w:szCs w:val="21"/>
          <w:shd w:val="clear" w:color="auto" w:fill="FFFFFF"/>
          <w:lang w:val="en-US"/>
        </w:rPr>
      </w:pPr>
    </w:p>
    <w:p w:rsidR="00E3286B" w:rsidRDefault="00E3286B" w:rsidP="00EB4894">
      <w:pPr>
        <w:rPr>
          <w:rFonts w:ascii="Segoe UI" w:hAnsi="Segoe UI" w:cs="Segoe UI"/>
          <w:sz w:val="21"/>
          <w:szCs w:val="21"/>
          <w:shd w:val="clear" w:color="auto" w:fill="FFFFFF"/>
        </w:rPr>
      </w:pPr>
      <w:proofErr w:type="gramStart"/>
      <w:r>
        <w:rPr>
          <w:rFonts w:ascii="Segoe UI" w:hAnsi="Segoe UI" w:cs="Segoe UI"/>
          <w:sz w:val="21"/>
          <w:szCs w:val="21"/>
          <w:shd w:val="clear" w:color="auto" w:fill="FFFFFF"/>
        </w:rPr>
        <w:t>arborescence</w:t>
      </w:r>
      <w:proofErr w:type="gramEnd"/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de fichiers. Cela permet d'avoir une normalisation des chemins d'accès aux fichiers</w:t>
      </w:r>
      <w:r>
        <w:rPr>
          <w:rFonts w:ascii="Segoe UI" w:hAnsi="Segoe UI" w:cs="Segoe UI"/>
          <w:sz w:val="21"/>
          <w:szCs w:val="21"/>
          <w:shd w:val="clear" w:color="auto" w:fill="FFFFFF"/>
        </w:rPr>
        <w:t> :</w:t>
      </w:r>
    </w:p>
    <w:p w:rsidR="00E3286B" w:rsidRPr="00E3286B" w:rsidRDefault="00E43D17" w:rsidP="00EB4894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URL de l’arborescence en ligne : </w:t>
      </w:r>
      <w:r w:rsidR="00496A20" w:rsidRPr="00496A20">
        <w:rPr>
          <w:rFonts w:ascii="Segoe UI" w:hAnsi="Segoe UI" w:cs="Segoe UI"/>
          <w:sz w:val="21"/>
          <w:szCs w:val="21"/>
          <w:shd w:val="clear" w:color="auto" w:fill="FFFFFF"/>
        </w:rPr>
        <w:t>https://www.gloomaps.com/DWFeQwrg4Y</w:t>
      </w:r>
      <w:bookmarkStart w:id="0" w:name="_GoBack"/>
      <w:bookmarkEnd w:id="0"/>
    </w:p>
    <w:p w:rsidR="00EB4894" w:rsidRPr="00E3286B" w:rsidRDefault="00EB489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EB4894" w:rsidRPr="00E3286B" w:rsidRDefault="00EB4894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E4849" w:rsidRPr="00E3286B" w:rsidRDefault="003E484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E4849" w:rsidRPr="00E3286B" w:rsidRDefault="003E484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p w:rsidR="003E4849" w:rsidRPr="00E3286B" w:rsidRDefault="003E4849">
      <w:pPr>
        <w:rPr>
          <w:rFonts w:ascii="Segoe UI" w:hAnsi="Segoe UI" w:cs="Segoe UI"/>
          <w:sz w:val="21"/>
          <w:szCs w:val="21"/>
          <w:shd w:val="clear" w:color="auto" w:fill="FFFFFF"/>
        </w:rPr>
      </w:pPr>
    </w:p>
    <w:sectPr w:rsidR="003E4849" w:rsidRPr="00E32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849"/>
    <w:rsid w:val="00007D19"/>
    <w:rsid w:val="0003357A"/>
    <w:rsid w:val="00125F65"/>
    <w:rsid w:val="001F2EF5"/>
    <w:rsid w:val="002820EC"/>
    <w:rsid w:val="003E4849"/>
    <w:rsid w:val="00406F50"/>
    <w:rsid w:val="0042629A"/>
    <w:rsid w:val="00466467"/>
    <w:rsid w:val="00486A01"/>
    <w:rsid w:val="00496A20"/>
    <w:rsid w:val="0057450F"/>
    <w:rsid w:val="005A3FC8"/>
    <w:rsid w:val="005A4CFB"/>
    <w:rsid w:val="005F5BEC"/>
    <w:rsid w:val="00611ED2"/>
    <w:rsid w:val="00713917"/>
    <w:rsid w:val="00744237"/>
    <w:rsid w:val="0076064A"/>
    <w:rsid w:val="008E23CD"/>
    <w:rsid w:val="009A0B9D"/>
    <w:rsid w:val="00A66118"/>
    <w:rsid w:val="00A77CB9"/>
    <w:rsid w:val="00AA0593"/>
    <w:rsid w:val="00CE16E7"/>
    <w:rsid w:val="00E3286B"/>
    <w:rsid w:val="00E43D17"/>
    <w:rsid w:val="00E96CB1"/>
    <w:rsid w:val="00EB4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E3575"/>
  <w15:chartTrackingRefBased/>
  <w15:docId w15:val="{CCCD6E37-600C-4904-BBC6-587EDBA4A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110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delehaye</dc:creator>
  <cp:keywords/>
  <dc:description/>
  <cp:lastModifiedBy>alexis delehaye</cp:lastModifiedBy>
  <cp:revision>14</cp:revision>
  <dcterms:created xsi:type="dcterms:W3CDTF">2018-10-15T13:39:00Z</dcterms:created>
  <dcterms:modified xsi:type="dcterms:W3CDTF">2018-10-15T14:29:00Z</dcterms:modified>
</cp:coreProperties>
</file>